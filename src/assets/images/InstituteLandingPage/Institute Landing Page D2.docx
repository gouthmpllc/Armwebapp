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6EC1" w14:textId="77777777" w:rsidR="00EE1B65" w:rsidRDefault="00EE658C">
      <w:pPr>
        <w:pStyle w:val="BodyA"/>
        <w:rPr>
          <w:b/>
          <w:bCs/>
        </w:rPr>
      </w:pPr>
      <w:r>
        <w:rPr>
          <w:b/>
          <w:bCs/>
        </w:rPr>
        <w:t xml:space="preserve">Institute Landing Page </w:t>
      </w:r>
    </w:p>
    <w:p w14:paraId="3A94918B" w14:textId="77777777" w:rsidR="00EE1B65" w:rsidRDefault="00EE1B65">
      <w:pPr>
        <w:pStyle w:val="BodyA"/>
        <w:rPr>
          <w:b/>
          <w:bCs/>
        </w:rPr>
      </w:pPr>
    </w:p>
    <w:p w14:paraId="70A05A82" w14:textId="77777777" w:rsidR="00EE1B65" w:rsidRDefault="00EE658C">
      <w:pPr>
        <w:pStyle w:val="BodyA"/>
        <w:rPr>
          <w:b/>
          <w:bCs/>
        </w:rPr>
      </w:pPr>
      <w:r>
        <w:rPr>
          <w:b/>
          <w:bCs/>
        </w:rPr>
        <w:t>Banner Headline:</w:t>
      </w:r>
    </w:p>
    <w:p w14:paraId="52BD2556" w14:textId="77777777" w:rsidR="00EE1B65" w:rsidRDefault="00EE658C">
      <w:pPr>
        <w:pStyle w:val="BodyA"/>
      </w:pPr>
      <w:r>
        <w:t>Bringing thousands of companies to your doorstep</w:t>
      </w:r>
    </w:p>
    <w:p w14:paraId="3D4E34AD" w14:textId="77777777" w:rsidR="00EE1B65" w:rsidRDefault="00EE1B65">
      <w:pPr>
        <w:pStyle w:val="BodyA"/>
      </w:pPr>
    </w:p>
    <w:p w14:paraId="7C47A1EB" w14:textId="77777777" w:rsidR="00EE1B65" w:rsidRDefault="00EE658C">
      <w:pPr>
        <w:pStyle w:val="BodyA"/>
        <w:rPr>
          <w:b/>
          <w:bCs/>
        </w:rPr>
      </w:pPr>
      <w:r>
        <w:rPr>
          <w:b/>
          <w:bCs/>
        </w:rPr>
        <w:t>Transforming the idea of placements</w:t>
      </w:r>
    </w:p>
    <w:p w14:paraId="631BA2BD" w14:textId="764F14CE" w:rsidR="00EE1B65" w:rsidRDefault="00EE658C">
      <w:pPr>
        <w:pStyle w:val="BodyA"/>
      </w:pPr>
      <w:bookmarkStart w:id="0" w:name="_GoBack"/>
      <w:del w:id="1" w:author="Madhu Dangash" w:date="2018-01-31T10:51:00Z">
        <w:r w:rsidDel="001B4903">
          <w:delText>Scora</w:delText>
        </w:r>
      </w:del>
      <w:bookmarkEnd w:id="0"/>
      <w:proofErr w:type="spellStart"/>
      <w:ins w:id="2" w:author="Madhu Dangash" w:date="2018-01-31T10:51:00Z">
        <w:r w:rsidR="001B4903">
          <w:t>ScoraXchange</w:t>
        </w:r>
      </w:ins>
      <w:proofErr w:type="spellEnd"/>
      <w:r>
        <w:t xml:space="preserve"> helps institutes in raising their placement percentage considerably in more ways than one. It </w:t>
      </w:r>
      <w:proofErr w:type="spellStart"/>
      <w:r>
        <w:t>organises</w:t>
      </w:r>
      <w:proofErr w:type="spellEnd"/>
      <w:r>
        <w:t xml:space="preserve"> and manages the </w:t>
      </w:r>
      <w:proofErr w:type="spellStart"/>
      <w:proofErr w:type="gramStart"/>
      <w:r>
        <w:t>students</w:t>
      </w:r>
      <w:proofErr w:type="spellEnd"/>
      <w:proofErr w:type="gramEnd"/>
      <w:r>
        <w:t xml:space="preserve"> academic information on a cloud platform making it accessible from anywhere. It connects the institutes to thousands of companies looking to hire young talent, on a single digital platform. Its advanced search and filter option helps institutes narrow down to the right group pf companies and invite them for placement drive. It hence builds intelligent, data-driven efficiency and automates the entire placement process. Not only that, with thousands of companies available at a click of your mouse, it take the geographical constraint out of the equation. </w:t>
      </w:r>
    </w:p>
    <w:p w14:paraId="363F1BEE" w14:textId="77777777" w:rsidR="00EE1B65" w:rsidRDefault="00EE1B65">
      <w:pPr>
        <w:pStyle w:val="BodyA"/>
        <w:rPr>
          <w:b/>
          <w:bCs/>
        </w:rPr>
      </w:pPr>
    </w:p>
    <w:p w14:paraId="2E1F4930" w14:textId="77777777" w:rsidR="00EE1B65" w:rsidRDefault="00EE658C">
      <w:pPr>
        <w:pStyle w:val="BodyA"/>
        <w:rPr>
          <w:b/>
          <w:bCs/>
        </w:rPr>
      </w:pPr>
      <w:r>
        <w:rPr>
          <w:b/>
          <w:bCs/>
        </w:rPr>
        <w:t>Add an edge to academics</w:t>
      </w:r>
    </w:p>
    <w:p w14:paraId="0147741C" w14:textId="3043592D" w:rsidR="00EE1B65" w:rsidRDefault="00EE658C">
      <w:pPr>
        <w:pStyle w:val="BodyA"/>
      </w:pPr>
      <w:del w:id="3" w:author="Madhu Dangash" w:date="2018-01-31T10:51:00Z">
        <w:r w:rsidDel="001B4903">
          <w:delText>Scora</w:delText>
        </w:r>
      </w:del>
      <w:proofErr w:type="spellStart"/>
      <w:ins w:id="4" w:author="Madhu Dangash" w:date="2018-01-31T10:51:00Z">
        <w:r w:rsidR="001B4903">
          <w:t>ScoraXchange</w:t>
        </w:r>
      </w:ins>
      <w:proofErr w:type="spellEnd"/>
      <w:r>
        <w:t xml:space="preserve"> is beyond mindlessly providing companies and chancing on placements. The platform first focuses on providing an edge to the students, so that by the time of placements, they’re more empowered to take on the opportunities they meet. The platform does this in two main ways. One, as the institutes make their digital profiles, it enables them to invite industry professionals to engage with students in terms of conducting workshops, providing training and even mentoring them, from their first year of college. Two, the platform hosts service providers, that train the students to equip them with skill sets that help them find internships, summer training, apprenticeship and even the final placements. This way, every profile of an institute’s student that goes up, is unique and stands out to the employers. </w:t>
      </w:r>
    </w:p>
    <w:p w14:paraId="2D3DF618" w14:textId="77777777" w:rsidR="00EE1B65" w:rsidRDefault="00EE1B65">
      <w:pPr>
        <w:pStyle w:val="BodyA"/>
      </w:pPr>
    </w:p>
    <w:p w14:paraId="3D16B8BB" w14:textId="77777777" w:rsidR="00EE1B65" w:rsidRDefault="00EE658C">
      <w:pPr>
        <w:pStyle w:val="BodyA"/>
        <w:rPr>
          <w:b/>
          <w:bCs/>
        </w:rPr>
      </w:pPr>
      <w:r>
        <w:rPr>
          <w:b/>
          <w:bCs/>
        </w:rPr>
        <w:t xml:space="preserve">Bringing efficiency to placement management </w:t>
      </w:r>
    </w:p>
    <w:p w14:paraId="2BB9C440" w14:textId="5B026285" w:rsidR="00EE1B65" w:rsidRDefault="00EE658C">
      <w:pPr>
        <w:pStyle w:val="BodyA"/>
      </w:pPr>
      <w:r>
        <w:t xml:space="preserve">With </w:t>
      </w:r>
      <w:del w:id="5" w:author="Madhu Dangash" w:date="2018-01-31T10:51:00Z">
        <w:r w:rsidDel="001B4903">
          <w:delText>Scora</w:delText>
        </w:r>
      </w:del>
      <w:proofErr w:type="spellStart"/>
      <w:ins w:id="6" w:author="Madhu Dangash" w:date="2018-01-31T10:51:00Z">
        <w:r w:rsidR="001B4903">
          <w:t>ScoraXchange</w:t>
        </w:r>
      </w:ins>
      <w:proofErr w:type="spellEnd"/>
      <w:r>
        <w:t xml:space="preserve">, meeting millions of companies, ranging from international brands to thriving start-ups, across the nation, happens with just a click. The platform meticulously tends to every tedious aspect of placement procedure and makes it simpler, quicker and more efficient. The students can update all their digital profiles, through a student mobile app and all of this extensive data is for the companies to search and filter from, to pick the right candidates. Not only this, you can invite companies by consulting with students, to conduct workshops, trainings, branding events, and also carry out interviews in person and on webcam. The process is as simple as engaging with the right companies among the sea of options available, using the platform’s intelligent filtering. Coordinating with students and companies, updating each one’s profile and fixing a time and venue, event details, feedback, results and other such details can then be updated on the platform in just a few seconds. The institutes’ and companies’ profiles are closely integrated to track the entire process of </w:t>
      </w:r>
      <w:ins w:id="7" w:author="Madhu Dangash" w:date="2018-01-31T10:29:00Z">
        <w:r w:rsidR="000274FE" w:rsidRPr="000274FE">
          <w:rPr>
            <w:highlight w:val="yellow"/>
            <w:rPrChange w:id="8" w:author="Madhu Dangash" w:date="2018-01-31T10:29:00Z">
              <w:rPr/>
            </w:rPrChange>
          </w:rPr>
          <w:t>placement</w:t>
        </w:r>
        <w:r w:rsidR="000274FE">
          <w:t xml:space="preserve"> </w:t>
        </w:r>
      </w:ins>
      <w:r w:rsidRPr="000274FE">
        <w:rPr>
          <w:strike/>
          <w:highlight w:val="yellow"/>
          <w:rPrChange w:id="9" w:author="Madhu Dangash" w:date="2018-01-31T10:29:00Z">
            <w:rPr/>
          </w:rPrChange>
        </w:rPr>
        <w:t>recruitment</w:t>
      </w:r>
      <w:r>
        <w:t xml:space="preserve"> and performance through their dashboard, record the data and communicate effortlessly given instant notifications and messages. </w:t>
      </w:r>
    </w:p>
    <w:p w14:paraId="10AA9309" w14:textId="77777777" w:rsidR="00EE1B65" w:rsidRDefault="00EE1B65">
      <w:pPr>
        <w:pStyle w:val="BodyA"/>
      </w:pPr>
    </w:p>
    <w:p w14:paraId="7AD77431" w14:textId="77777777" w:rsidR="00EE1B65" w:rsidRDefault="00EE658C">
      <w:pPr>
        <w:pStyle w:val="BodyA"/>
        <w:rPr>
          <w:b/>
          <w:bCs/>
        </w:rPr>
      </w:pPr>
      <w:proofErr w:type="spellStart"/>
      <w:r>
        <w:rPr>
          <w:b/>
          <w:bCs/>
        </w:rPr>
        <w:t>Organised</w:t>
      </w:r>
      <w:proofErr w:type="spellEnd"/>
      <w:r>
        <w:rPr>
          <w:b/>
          <w:bCs/>
        </w:rPr>
        <w:t xml:space="preserve"> and easily accessible records </w:t>
      </w:r>
    </w:p>
    <w:p w14:paraId="36917749" w14:textId="20232B3B" w:rsidR="00EE1B65" w:rsidRDefault="00EE658C">
      <w:pPr>
        <w:pStyle w:val="BodyA"/>
      </w:pPr>
      <w:r>
        <w:t xml:space="preserve">An institute’s profile on </w:t>
      </w:r>
      <w:del w:id="10" w:author="Madhu Dangash" w:date="2018-01-31T10:51:00Z">
        <w:r w:rsidDel="001B4903">
          <w:delText>Scora</w:delText>
        </w:r>
      </w:del>
      <w:proofErr w:type="spellStart"/>
      <w:ins w:id="11" w:author="Madhu Dangash" w:date="2018-01-31T10:51:00Z">
        <w:r w:rsidR="001B4903">
          <w:t>ScoraXchange</w:t>
        </w:r>
      </w:ins>
      <w:proofErr w:type="spellEnd"/>
      <w:r>
        <w:t xml:space="preserve"> provides clearly and smartly segregated data sections, with which, holding and reviewing students’ data with respect to academics, placements and more, becomes a task of a few clicks. These student profiles are detailed, tracking their progress through their time at college, to updating information of the courses they’ve taken from various service providers on </w:t>
      </w:r>
      <w:del w:id="12" w:author="Madhu Dangash" w:date="2018-01-31T10:51:00Z">
        <w:r w:rsidDel="001B4903">
          <w:delText>Scora</w:delText>
        </w:r>
      </w:del>
      <w:proofErr w:type="spellStart"/>
      <w:ins w:id="13" w:author="Madhu Dangash" w:date="2018-01-31T10:51:00Z">
        <w:r w:rsidR="001B4903">
          <w:t>ScoraXchange</w:t>
        </w:r>
      </w:ins>
      <w:proofErr w:type="spellEnd"/>
      <w:r>
        <w:t xml:space="preserve">, right down to their final placements. Not only this, the institute can easily record, track and review history of companies that interacted with their students, in terms of providing training, conducting workshops, holding events and placements. A massive data, spanning years of an institute’s history, has never been recorded more efficiently and reviewed more easily.  </w:t>
      </w:r>
    </w:p>
    <w:sectPr w:rsidR="00EE1B65">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58627" w14:textId="77777777" w:rsidR="00FD4B45" w:rsidRDefault="00FD4B45">
      <w:r>
        <w:separator/>
      </w:r>
    </w:p>
  </w:endnote>
  <w:endnote w:type="continuationSeparator" w:id="0">
    <w:p w14:paraId="717BB1AA" w14:textId="77777777" w:rsidR="00FD4B45" w:rsidRDefault="00FD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E167" w14:textId="77777777" w:rsidR="00EE1B65" w:rsidRDefault="00EE1B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58CE9" w14:textId="77777777" w:rsidR="00FD4B45" w:rsidRDefault="00FD4B45">
      <w:r>
        <w:separator/>
      </w:r>
    </w:p>
  </w:footnote>
  <w:footnote w:type="continuationSeparator" w:id="0">
    <w:p w14:paraId="431E9754" w14:textId="77777777" w:rsidR="00FD4B45" w:rsidRDefault="00FD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203C" w14:textId="77777777" w:rsidR="00EE1B65" w:rsidRDefault="00EE1B65">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hu Dangash">
    <w15:presenceInfo w15:providerId="Windows Live" w15:userId="404fa6204da04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B65"/>
    <w:rsid w:val="000274FE"/>
    <w:rsid w:val="00137D7C"/>
    <w:rsid w:val="001B4903"/>
    <w:rsid w:val="002769AB"/>
    <w:rsid w:val="004466FE"/>
    <w:rsid w:val="00EE1B65"/>
    <w:rsid w:val="00EE658C"/>
    <w:rsid w:val="00FD4B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C383"/>
  <w15:docId w15:val="{CE136432-7BA3-491B-ADEB-D88C9A2D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en-S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592</Words>
  <Characters>3236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Balvally</dc:creator>
  <cp:lastModifiedBy>Madhu Dangash</cp:lastModifiedBy>
  <cp:revision>4</cp:revision>
  <dcterms:created xsi:type="dcterms:W3CDTF">2018-01-19T10:42:00Z</dcterms:created>
  <dcterms:modified xsi:type="dcterms:W3CDTF">2018-01-31T05:21:00Z</dcterms:modified>
</cp:coreProperties>
</file>